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399332287"/>
        <w:docPartObj>
          <w:docPartGallery w:val="Cover Pages"/>
          <w:docPartUnique/>
        </w:docPartObj>
      </w:sdtPr>
      <w:sdtContent>
        <w:p w14:paraId="334AAE7F" w14:textId="3A64022F" w:rsidR="00D437AA" w:rsidRPr="0069486C" w:rsidRDefault="00D437AA" w:rsidP="0069486C">
          <w:pPr>
            <w:spacing w:line="240" w:lineRule="auto"/>
            <w:rPr>
              <w:sz w:val="24"/>
              <w:szCs w:val="24"/>
            </w:rPr>
          </w:pPr>
          <w:r w:rsidRPr="0069486C">
            <w:rPr>
              <w:noProof/>
              <w:sz w:val="24"/>
              <w:szCs w:val="24"/>
            </w:rPr>
            <mc:AlternateContent>
              <mc:Choice Requires="wps">
                <w:drawing>
                  <wp:anchor distT="0" distB="0" distL="114300" distR="114300" simplePos="0" relativeHeight="251664384" behindDoc="0" locked="0" layoutInCell="1" allowOverlap="1" wp14:anchorId="531513EE" wp14:editId="6AAA75F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88E14B6" w14:textId="4F7312DD" w:rsidR="00D437AA" w:rsidRDefault="00D437A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Khurram Farooq C16364286@mydit.ie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31513E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88E14B6" w14:textId="4F7312DD" w:rsidR="00D437AA" w:rsidRDefault="00D437A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Khurram Farooq C16364286@mydit.ie</w:t>
                              </w:r>
                            </w:sdtContent>
                          </w:sdt>
                        </w:p>
                      </w:txbxContent>
                    </v:textbox>
                    <w10:wrap type="square" anchorx="page" anchory="page"/>
                  </v:shape>
                </w:pict>
              </mc:Fallback>
            </mc:AlternateContent>
          </w:r>
          <w:r w:rsidRPr="0069486C">
            <w:rPr>
              <w:noProof/>
              <w:sz w:val="24"/>
              <w:szCs w:val="24"/>
            </w:rPr>
            <mc:AlternateContent>
              <mc:Choice Requires="wps">
                <w:drawing>
                  <wp:anchor distT="0" distB="0" distL="114300" distR="114300" simplePos="0" relativeHeight="251663360" behindDoc="1" locked="0" layoutInCell="1" allowOverlap="1" wp14:anchorId="287CD82E" wp14:editId="587E26D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3381C21" w14:textId="77777777" w:rsidR="00D437AA" w:rsidRDefault="00D437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7CD82E"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3381C21" w14:textId="77777777" w:rsidR="00D437AA" w:rsidRDefault="00D437AA"/>
                      </w:txbxContent>
                    </v:textbox>
                    <w10:wrap anchorx="page" anchory="page"/>
                  </v:rect>
                </w:pict>
              </mc:Fallback>
            </mc:AlternateContent>
          </w:r>
          <w:r w:rsidRPr="0069486C">
            <w:rPr>
              <w:noProof/>
              <w:sz w:val="24"/>
              <w:szCs w:val="24"/>
            </w:rPr>
            <mc:AlternateContent>
              <mc:Choice Requires="wps">
                <w:drawing>
                  <wp:anchor distT="0" distB="0" distL="114300" distR="114300" simplePos="0" relativeHeight="251660288" behindDoc="0" locked="0" layoutInCell="1" allowOverlap="1" wp14:anchorId="7AA3EC0D" wp14:editId="7DA39D8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C5C9C0" w14:textId="77777777" w:rsidR="00D437AA" w:rsidRDefault="00D437A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Pr>
                                    <w:color w:val="FFFFFF" w:themeColor="background1"/>
                                  </w:rPr>
                                  <w:t>WEB DEVELOPMENT AND DEPLOYMENT</w:t>
                                </w:r>
                              </w:p>
                              <w:p w14:paraId="7A576A84" w14:textId="4D9F0669" w:rsidR="00D437AA" w:rsidRDefault="00D437AA">
                                <w:pPr>
                                  <w:spacing w:before="240"/>
                                  <w:jc w:val="center"/>
                                  <w:rPr>
                                    <w:color w:val="FFFFFF" w:themeColor="background1"/>
                                  </w:rPr>
                                </w:pPr>
                                <w:r>
                                  <w:rPr>
                                    <w:color w:val="FFFFFF" w:themeColor="background1"/>
                                  </w:rPr>
                                  <w:t>Configuration and Deployment Information</w:t>
                                </w:r>
                              </w:p>
                              <w:p w14:paraId="1A6512C9" w14:textId="77777777" w:rsidR="00D437AA" w:rsidRDefault="00D437AA"/>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AA3EC0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8C5C9C0" w14:textId="77777777" w:rsidR="00D437AA" w:rsidRDefault="00D437A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Pr>
                              <w:color w:val="FFFFFF" w:themeColor="background1"/>
                            </w:rPr>
                            <w:t>WEB DEVELOPMENT AND DEPLOYMENT</w:t>
                          </w:r>
                        </w:p>
                        <w:p w14:paraId="7A576A84" w14:textId="4D9F0669" w:rsidR="00D437AA" w:rsidRDefault="00D437AA">
                          <w:pPr>
                            <w:spacing w:before="240"/>
                            <w:jc w:val="center"/>
                            <w:rPr>
                              <w:color w:val="FFFFFF" w:themeColor="background1"/>
                            </w:rPr>
                          </w:pPr>
                          <w:r>
                            <w:rPr>
                              <w:color w:val="FFFFFF" w:themeColor="background1"/>
                            </w:rPr>
                            <w:t>Configuration and Deployment Information</w:t>
                          </w:r>
                        </w:p>
                        <w:p w14:paraId="1A6512C9" w14:textId="77777777" w:rsidR="00D437AA" w:rsidRDefault="00D437AA"/>
                      </w:txbxContent>
                    </v:textbox>
                    <w10:wrap anchorx="page" anchory="page"/>
                  </v:rect>
                </w:pict>
              </mc:Fallback>
            </mc:AlternateContent>
          </w:r>
          <w:r w:rsidRPr="0069486C">
            <w:rPr>
              <w:noProof/>
              <w:sz w:val="24"/>
              <w:szCs w:val="24"/>
            </w:rPr>
            <mc:AlternateContent>
              <mc:Choice Requires="wps">
                <w:drawing>
                  <wp:anchor distT="0" distB="0" distL="114300" distR="114300" simplePos="0" relativeHeight="251659264" behindDoc="0" locked="0" layoutInCell="1" allowOverlap="1" wp14:anchorId="08DFA9DA" wp14:editId="0783C74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93DB3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69486C">
            <w:rPr>
              <w:noProof/>
              <w:sz w:val="24"/>
              <w:szCs w:val="24"/>
            </w:rPr>
            <mc:AlternateContent>
              <mc:Choice Requires="wps">
                <w:drawing>
                  <wp:anchor distT="0" distB="0" distL="114300" distR="114300" simplePos="0" relativeHeight="251662336" behindDoc="0" locked="0" layoutInCell="1" allowOverlap="1" wp14:anchorId="658068F2" wp14:editId="0A4705A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6C98A9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69486C">
            <w:rPr>
              <w:noProof/>
              <w:sz w:val="24"/>
              <w:szCs w:val="24"/>
            </w:rPr>
            <mc:AlternateContent>
              <mc:Choice Requires="wps">
                <w:drawing>
                  <wp:anchor distT="0" distB="0" distL="114300" distR="114300" simplePos="0" relativeHeight="251661312" behindDoc="0" locked="0" layoutInCell="1" allowOverlap="1" wp14:anchorId="61B177B1" wp14:editId="7049A3D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F568BE2" w14:textId="0484C7D8" w:rsidR="00D437AA" w:rsidRPr="00D437AA" w:rsidRDefault="00D437AA">
                                    <w:pPr>
                                      <w:spacing w:line="240" w:lineRule="auto"/>
                                      <w:rPr>
                                        <w:rFonts w:asciiTheme="majorHAnsi" w:eastAsiaTheme="majorEastAsia" w:hAnsiTheme="majorHAnsi" w:cstheme="majorBidi"/>
                                        <w:noProof/>
                                        <w:color w:val="4472C4" w:themeColor="accent1"/>
                                        <w:sz w:val="56"/>
                                        <w:szCs w:val="56"/>
                                      </w:rPr>
                                    </w:pPr>
                                    <w:r w:rsidRPr="00D437AA">
                                      <w:rPr>
                                        <w:rFonts w:asciiTheme="majorHAnsi" w:eastAsiaTheme="majorEastAsia" w:hAnsiTheme="majorHAnsi" w:cstheme="majorBidi"/>
                                        <w:noProof/>
                                        <w:color w:val="4472C4" w:themeColor="accent1"/>
                                        <w:sz w:val="56"/>
                                        <w:szCs w:val="56"/>
                                      </w:rPr>
                                      <w:t xml:space="preserve">Project Refernece Document For </w:t>
                                    </w:r>
                                    <w:r w:rsidR="00A12083">
                                      <w:rPr>
                                        <w:rFonts w:asciiTheme="majorHAnsi" w:eastAsiaTheme="majorEastAsia" w:hAnsiTheme="majorHAnsi" w:cstheme="majorBidi"/>
                                        <w:noProof/>
                                        <w:color w:val="4472C4" w:themeColor="accent1"/>
                                        <w:sz w:val="56"/>
                                        <w:szCs w:val="56"/>
                                      </w:rPr>
                                      <w:t>‘</w:t>
                                    </w:r>
                                    <w:r w:rsidRPr="00D437AA">
                                      <w:rPr>
                                        <w:rFonts w:asciiTheme="majorHAnsi" w:eastAsiaTheme="majorEastAsia" w:hAnsiTheme="majorHAnsi" w:cstheme="majorBidi"/>
                                        <w:noProof/>
                                        <w:color w:val="4472C4" w:themeColor="accent1"/>
                                        <w:sz w:val="56"/>
                                        <w:szCs w:val="56"/>
                                      </w:rPr>
                                      <w:t>TravelTime</w:t>
                                    </w:r>
                                    <w:r w:rsidR="00A12083">
                                      <w:rPr>
                                        <w:rFonts w:asciiTheme="majorHAnsi" w:eastAsiaTheme="majorEastAsia" w:hAnsiTheme="majorHAnsi" w:cstheme="majorBidi"/>
                                        <w:noProof/>
                                        <w:color w:val="4472C4" w:themeColor="accent1"/>
                                        <w:sz w:val="56"/>
                                        <w:szCs w:val="56"/>
                                      </w:rPr>
                                      <w:t>’</w:t>
                                    </w:r>
                                    <w:r w:rsidRPr="00D437AA">
                                      <w:rPr>
                                        <w:rFonts w:asciiTheme="majorHAnsi" w:eastAsiaTheme="majorEastAsia" w:hAnsiTheme="majorHAnsi" w:cstheme="majorBidi"/>
                                        <w:noProof/>
                                        <w:color w:val="4472C4" w:themeColor="accent1"/>
                                        <w:sz w:val="56"/>
                                        <w:szCs w:val="56"/>
                                      </w:rPr>
                                      <w:t xml:space="preserve"> Travel Agency </w:t>
                                    </w:r>
                                  </w:p>
                                </w:sdtContent>
                              </w:sdt>
                              <w:sdt>
                                <w:sdtPr>
                                  <w:rPr>
                                    <w:rFonts w:asciiTheme="majorHAnsi" w:eastAsiaTheme="majorEastAsia" w:hAnsiTheme="majorHAnsi" w:cstheme="majorBidi"/>
                                    <w:noProof/>
                                    <w:color w:val="44546A" w:themeColor="text2"/>
                                    <w:sz w:val="56"/>
                                    <w:szCs w:val="56"/>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64147CD" w14:textId="0F091B56" w:rsidR="00D437AA" w:rsidRPr="00D437AA" w:rsidRDefault="00D437AA">
                                    <w:pPr>
                                      <w:rPr>
                                        <w:rFonts w:asciiTheme="majorHAnsi" w:eastAsiaTheme="majorEastAsia" w:hAnsiTheme="majorHAnsi" w:cstheme="majorBidi"/>
                                        <w:noProof/>
                                        <w:color w:val="44546A" w:themeColor="text2"/>
                                        <w:sz w:val="56"/>
                                        <w:szCs w:val="56"/>
                                      </w:rPr>
                                    </w:pPr>
                                    <w:r>
                                      <w:rPr>
                                        <w:rFonts w:asciiTheme="majorHAnsi" w:eastAsiaTheme="majorEastAsia" w:hAnsiTheme="majorHAnsi" w:cstheme="majorBidi"/>
                                        <w:noProof/>
                                        <w:color w:val="44546A" w:themeColor="text2"/>
                                        <w:sz w:val="56"/>
                                        <w:szCs w:val="56"/>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1B177B1"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F568BE2" w14:textId="0484C7D8" w:rsidR="00D437AA" w:rsidRPr="00D437AA" w:rsidRDefault="00D437AA">
                              <w:pPr>
                                <w:spacing w:line="240" w:lineRule="auto"/>
                                <w:rPr>
                                  <w:rFonts w:asciiTheme="majorHAnsi" w:eastAsiaTheme="majorEastAsia" w:hAnsiTheme="majorHAnsi" w:cstheme="majorBidi"/>
                                  <w:noProof/>
                                  <w:color w:val="4472C4" w:themeColor="accent1"/>
                                  <w:sz w:val="56"/>
                                  <w:szCs w:val="56"/>
                                </w:rPr>
                              </w:pPr>
                              <w:r w:rsidRPr="00D437AA">
                                <w:rPr>
                                  <w:rFonts w:asciiTheme="majorHAnsi" w:eastAsiaTheme="majorEastAsia" w:hAnsiTheme="majorHAnsi" w:cstheme="majorBidi"/>
                                  <w:noProof/>
                                  <w:color w:val="4472C4" w:themeColor="accent1"/>
                                  <w:sz w:val="56"/>
                                  <w:szCs w:val="56"/>
                                </w:rPr>
                                <w:t xml:space="preserve">Project Refernece Document For </w:t>
                              </w:r>
                              <w:r w:rsidR="00A12083">
                                <w:rPr>
                                  <w:rFonts w:asciiTheme="majorHAnsi" w:eastAsiaTheme="majorEastAsia" w:hAnsiTheme="majorHAnsi" w:cstheme="majorBidi"/>
                                  <w:noProof/>
                                  <w:color w:val="4472C4" w:themeColor="accent1"/>
                                  <w:sz w:val="56"/>
                                  <w:szCs w:val="56"/>
                                </w:rPr>
                                <w:t>‘</w:t>
                              </w:r>
                              <w:r w:rsidRPr="00D437AA">
                                <w:rPr>
                                  <w:rFonts w:asciiTheme="majorHAnsi" w:eastAsiaTheme="majorEastAsia" w:hAnsiTheme="majorHAnsi" w:cstheme="majorBidi"/>
                                  <w:noProof/>
                                  <w:color w:val="4472C4" w:themeColor="accent1"/>
                                  <w:sz w:val="56"/>
                                  <w:szCs w:val="56"/>
                                </w:rPr>
                                <w:t>TravelTime</w:t>
                              </w:r>
                              <w:r w:rsidR="00A12083">
                                <w:rPr>
                                  <w:rFonts w:asciiTheme="majorHAnsi" w:eastAsiaTheme="majorEastAsia" w:hAnsiTheme="majorHAnsi" w:cstheme="majorBidi"/>
                                  <w:noProof/>
                                  <w:color w:val="4472C4" w:themeColor="accent1"/>
                                  <w:sz w:val="56"/>
                                  <w:szCs w:val="56"/>
                                </w:rPr>
                                <w:t>’</w:t>
                              </w:r>
                              <w:r w:rsidRPr="00D437AA">
                                <w:rPr>
                                  <w:rFonts w:asciiTheme="majorHAnsi" w:eastAsiaTheme="majorEastAsia" w:hAnsiTheme="majorHAnsi" w:cstheme="majorBidi"/>
                                  <w:noProof/>
                                  <w:color w:val="4472C4" w:themeColor="accent1"/>
                                  <w:sz w:val="56"/>
                                  <w:szCs w:val="56"/>
                                </w:rPr>
                                <w:t xml:space="preserve"> Travel Agency </w:t>
                              </w:r>
                            </w:p>
                          </w:sdtContent>
                        </w:sdt>
                        <w:sdt>
                          <w:sdtPr>
                            <w:rPr>
                              <w:rFonts w:asciiTheme="majorHAnsi" w:eastAsiaTheme="majorEastAsia" w:hAnsiTheme="majorHAnsi" w:cstheme="majorBidi"/>
                              <w:noProof/>
                              <w:color w:val="44546A" w:themeColor="text2"/>
                              <w:sz w:val="56"/>
                              <w:szCs w:val="56"/>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64147CD" w14:textId="0F091B56" w:rsidR="00D437AA" w:rsidRPr="00D437AA" w:rsidRDefault="00D437AA">
                              <w:pPr>
                                <w:rPr>
                                  <w:rFonts w:asciiTheme="majorHAnsi" w:eastAsiaTheme="majorEastAsia" w:hAnsiTheme="majorHAnsi" w:cstheme="majorBidi"/>
                                  <w:noProof/>
                                  <w:color w:val="44546A" w:themeColor="text2"/>
                                  <w:sz w:val="56"/>
                                  <w:szCs w:val="56"/>
                                </w:rPr>
                              </w:pPr>
                              <w:r>
                                <w:rPr>
                                  <w:rFonts w:asciiTheme="majorHAnsi" w:eastAsiaTheme="majorEastAsia" w:hAnsiTheme="majorHAnsi" w:cstheme="majorBidi"/>
                                  <w:noProof/>
                                  <w:color w:val="44546A" w:themeColor="text2"/>
                                  <w:sz w:val="56"/>
                                  <w:szCs w:val="56"/>
                                </w:rPr>
                                <w:t xml:space="preserve">     </w:t>
                              </w:r>
                            </w:p>
                          </w:sdtContent>
                        </w:sdt>
                      </w:txbxContent>
                    </v:textbox>
                    <w10:wrap type="square" anchorx="page" anchory="page"/>
                  </v:shape>
                </w:pict>
              </mc:Fallback>
            </mc:AlternateContent>
          </w:r>
        </w:p>
        <w:p w14:paraId="34E038C0" w14:textId="541EF6BF" w:rsidR="00D437AA" w:rsidRPr="0069486C" w:rsidRDefault="00D437AA" w:rsidP="0069486C">
          <w:pPr>
            <w:spacing w:line="240" w:lineRule="auto"/>
            <w:rPr>
              <w:sz w:val="24"/>
              <w:szCs w:val="24"/>
            </w:rPr>
          </w:pPr>
          <w:r w:rsidRPr="0069486C">
            <w:rPr>
              <w:sz w:val="24"/>
              <w:szCs w:val="24"/>
            </w:rPr>
            <w:br w:type="page"/>
          </w:r>
        </w:p>
      </w:sdtContent>
    </w:sdt>
    <w:p w14:paraId="175F9121" w14:textId="64782BB0" w:rsidR="009E332A" w:rsidRPr="0069486C" w:rsidRDefault="00D437AA" w:rsidP="0069486C">
      <w:pPr>
        <w:pStyle w:val="ListParagraph"/>
        <w:numPr>
          <w:ilvl w:val="0"/>
          <w:numId w:val="1"/>
        </w:numPr>
        <w:spacing w:line="240" w:lineRule="auto"/>
        <w:rPr>
          <w:sz w:val="24"/>
          <w:szCs w:val="24"/>
        </w:rPr>
      </w:pPr>
      <w:r w:rsidRPr="0069486C">
        <w:rPr>
          <w:sz w:val="24"/>
          <w:szCs w:val="24"/>
        </w:rPr>
        <w:lastRenderedPageBreak/>
        <w:t>Student Name and number</w:t>
      </w:r>
      <w:r w:rsidR="00A12083" w:rsidRPr="0069486C">
        <w:rPr>
          <w:sz w:val="24"/>
          <w:szCs w:val="24"/>
        </w:rPr>
        <w:t>;</w:t>
      </w:r>
    </w:p>
    <w:p w14:paraId="390FCDB3" w14:textId="5308FACF" w:rsidR="00D437AA" w:rsidRPr="0069486C" w:rsidRDefault="00D437AA" w:rsidP="0069486C">
      <w:pPr>
        <w:spacing w:line="240" w:lineRule="auto"/>
        <w:rPr>
          <w:sz w:val="24"/>
          <w:szCs w:val="24"/>
        </w:rPr>
      </w:pPr>
      <w:r w:rsidRPr="0069486C">
        <w:rPr>
          <w:sz w:val="24"/>
          <w:szCs w:val="24"/>
        </w:rPr>
        <w:t xml:space="preserve">Khurram Farooq </w:t>
      </w:r>
      <w:bookmarkStart w:id="0" w:name="_GoBack"/>
      <w:bookmarkEnd w:id="0"/>
    </w:p>
    <w:p w14:paraId="1A8AC067" w14:textId="384FC7AB" w:rsidR="00D437AA" w:rsidRPr="0069486C" w:rsidRDefault="00D437AA" w:rsidP="0069486C">
      <w:pPr>
        <w:spacing w:line="240" w:lineRule="auto"/>
        <w:rPr>
          <w:sz w:val="24"/>
          <w:szCs w:val="24"/>
        </w:rPr>
      </w:pPr>
      <w:r w:rsidRPr="0069486C">
        <w:rPr>
          <w:sz w:val="24"/>
          <w:szCs w:val="24"/>
        </w:rPr>
        <w:t>C16364286</w:t>
      </w:r>
    </w:p>
    <w:p w14:paraId="67ABB3F3" w14:textId="77777777" w:rsidR="00D437AA" w:rsidRPr="0069486C" w:rsidRDefault="00D437AA" w:rsidP="0069486C">
      <w:pPr>
        <w:spacing w:line="240" w:lineRule="auto"/>
        <w:rPr>
          <w:sz w:val="24"/>
          <w:szCs w:val="24"/>
        </w:rPr>
      </w:pPr>
    </w:p>
    <w:p w14:paraId="36F9C926" w14:textId="418D4AB7" w:rsidR="00D437AA" w:rsidRPr="0069486C" w:rsidRDefault="00D437AA" w:rsidP="0069486C">
      <w:pPr>
        <w:pStyle w:val="ListParagraph"/>
        <w:numPr>
          <w:ilvl w:val="0"/>
          <w:numId w:val="1"/>
        </w:numPr>
        <w:spacing w:line="240" w:lineRule="auto"/>
        <w:rPr>
          <w:sz w:val="24"/>
          <w:szCs w:val="24"/>
        </w:rPr>
      </w:pPr>
      <w:r w:rsidRPr="0069486C">
        <w:rPr>
          <w:sz w:val="24"/>
          <w:szCs w:val="24"/>
        </w:rPr>
        <w:t>Git repository name used for this project</w:t>
      </w:r>
      <w:r w:rsidR="00A12083" w:rsidRPr="0069486C">
        <w:rPr>
          <w:sz w:val="24"/>
          <w:szCs w:val="24"/>
        </w:rPr>
        <w:t>;</w:t>
      </w:r>
    </w:p>
    <w:p w14:paraId="277D5E7C" w14:textId="238D8D12" w:rsidR="00D437AA" w:rsidRPr="0069486C" w:rsidRDefault="00D437AA" w:rsidP="0069486C">
      <w:pPr>
        <w:spacing w:line="240" w:lineRule="auto"/>
        <w:rPr>
          <w:sz w:val="24"/>
          <w:szCs w:val="24"/>
        </w:rPr>
      </w:pPr>
      <w:r w:rsidRPr="0069486C">
        <w:rPr>
          <w:sz w:val="24"/>
          <w:szCs w:val="24"/>
        </w:rPr>
        <w:t>WebDevAug20th</w:t>
      </w:r>
    </w:p>
    <w:p w14:paraId="0869BABE" w14:textId="3E3B59CF" w:rsidR="00D437AA" w:rsidRPr="0069486C" w:rsidRDefault="00D437AA" w:rsidP="0069486C">
      <w:pPr>
        <w:spacing w:line="240" w:lineRule="auto"/>
        <w:rPr>
          <w:sz w:val="24"/>
          <w:szCs w:val="24"/>
        </w:rPr>
      </w:pPr>
      <w:hyperlink r:id="rId5" w:history="1">
        <w:r w:rsidRPr="0069486C">
          <w:rPr>
            <w:rStyle w:val="Hyperlink"/>
            <w:sz w:val="24"/>
            <w:szCs w:val="24"/>
          </w:rPr>
          <w:t>https://github.com/Khurram1997/WebDevAug20th</w:t>
        </w:r>
      </w:hyperlink>
    </w:p>
    <w:p w14:paraId="565C91BC" w14:textId="77777777" w:rsidR="00D437AA" w:rsidRPr="0069486C" w:rsidRDefault="00D437AA" w:rsidP="0069486C">
      <w:pPr>
        <w:spacing w:line="240" w:lineRule="auto"/>
        <w:rPr>
          <w:sz w:val="24"/>
          <w:szCs w:val="24"/>
        </w:rPr>
      </w:pPr>
    </w:p>
    <w:p w14:paraId="24233100" w14:textId="36785623" w:rsidR="00D437AA" w:rsidRPr="0069486C" w:rsidRDefault="00D437AA" w:rsidP="0069486C">
      <w:pPr>
        <w:pStyle w:val="ListParagraph"/>
        <w:numPr>
          <w:ilvl w:val="0"/>
          <w:numId w:val="1"/>
        </w:numPr>
        <w:spacing w:line="240" w:lineRule="auto"/>
        <w:rPr>
          <w:sz w:val="24"/>
          <w:szCs w:val="24"/>
        </w:rPr>
      </w:pPr>
      <w:r w:rsidRPr="0069486C">
        <w:rPr>
          <w:sz w:val="24"/>
          <w:szCs w:val="24"/>
        </w:rPr>
        <w:t>Module title</w:t>
      </w:r>
      <w:r w:rsidR="00A12083" w:rsidRPr="0069486C">
        <w:rPr>
          <w:sz w:val="24"/>
          <w:szCs w:val="24"/>
        </w:rPr>
        <w:t>;</w:t>
      </w:r>
    </w:p>
    <w:p w14:paraId="6E7D3E18" w14:textId="709EC5C3" w:rsidR="00D437AA" w:rsidRPr="0069486C" w:rsidRDefault="00D437AA" w:rsidP="0069486C">
      <w:pPr>
        <w:spacing w:line="240" w:lineRule="auto"/>
        <w:rPr>
          <w:sz w:val="24"/>
          <w:szCs w:val="24"/>
        </w:rPr>
      </w:pPr>
      <w:r w:rsidRPr="0069486C">
        <w:rPr>
          <w:sz w:val="24"/>
          <w:szCs w:val="24"/>
        </w:rPr>
        <w:t>Web Development and Deployment</w:t>
      </w:r>
    </w:p>
    <w:p w14:paraId="1615BB0F" w14:textId="5AB5F39B" w:rsidR="00D437AA" w:rsidRPr="0069486C" w:rsidRDefault="00D437AA" w:rsidP="0069486C">
      <w:pPr>
        <w:spacing w:line="240" w:lineRule="auto"/>
        <w:rPr>
          <w:sz w:val="24"/>
          <w:szCs w:val="24"/>
        </w:rPr>
      </w:pPr>
    </w:p>
    <w:p w14:paraId="114F7440" w14:textId="74F357B3" w:rsidR="00D437AA" w:rsidRPr="0069486C" w:rsidRDefault="00D437AA" w:rsidP="0069486C">
      <w:pPr>
        <w:pStyle w:val="ListParagraph"/>
        <w:numPr>
          <w:ilvl w:val="0"/>
          <w:numId w:val="1"/>
        </w:numPr>
        <w:spacing w:line="240" w:lineRule="auto"/>
        <w:rPr>
          <w:sz w:val="24"/>
          <w:szCs w:val="24"/>
        </w:rPr>
      </w:pPr>
      <w:r w:rsidRPr="0069486C">
        <w:rPr>
          <w:sz w:val="24"/>
          <w:szCs w:val="24"/>
        </w:rPr>
        <w:t>The assignment title</w:t>
      </w:r>
      <w:r w:rsidR="00A12083" w:rsidRPr="0069486C">
        <w:rPr>
          <w:sz w:val="24"/>
          <w:szCs w:val="24"/>
        </w:rPr>
        <w:t>;</w:t>
      </w:r>
    </w:p>
    <w:p w14:paraId="2754B0E5" w14:textId="4016A597" w:rsidR="00D437AA" w:rsidRPr="0069486C" w:rsidRDefault="00D437AA" w:rsidP="0069486C">
      <w:pPr>
        <w:spacing w:line="240" w:lineRule="auto"/>
        <w:rPr>
          <w:sz w:val="24"/>
          <w:szCs w:val="24"/>
        </w:rPr>
      </w:pPr>
      <w:r w:rsidRPr="0069486C">
        <w:rPr>
          <w:sz w:val="24"/>
          <w:szCs w:val="24"/>
        </w:rPr>
        <w:t>Individual Supplementary Project</w:t>
      </w:r>
    </w:p>
    <w:p w14:paraId="3FDB6C85" w14:textId="5FDEFBE9" w:rsidR="00D437AA" w:rsidRPr="0069486C" w:rsidRDefault="00D437AA" w:rsidP="0069486C">
      <w:pPr>
        <w:spacing w:line="240" w:lineRule="auto"/>
        <w:rPr>
          <w:sz w:val="24"/>
          <w:szCs w:val="24"/>
        </w:rPr>
      </w:pPr>
    </w:p>
    <w:p w14:paraId="0873126F" w14:textId="7130FDA3" w:rsidR="00D437AA" w:rsidRPr="0069486C" w:rsidRDefault="00D437AA" w:rsidP="0069486C">
      <w:pPr>
        <w:pStyle w:val="ListParagraph"/>
        <w:numPr>
          <w:ilvl w:val="0"/>
          <w:numId w:val="1"/>
        </w:numPr>
        <w:spacing w:line="240" w:lineRule="auto"/>
        <w:rPr>
          <w:sz w:val="24"/>
          <w:szCs w:val="24"/>
        </w:rPr>
      </w:pPr>
      <w:r w:rsidRPr="0069486C">
        <w:rPr>
          <w:sz w:val="24"/>
          <w:szCs w:val="24"/>
        </w:rPr>
        <w:t>The assignment publication date</w:t>
      </w:r>
      <w:r w:rsidR="00A12083" w:rsidRPr="0069486C">
        <w:rPr>
          <w:sz w:val="24"/>
          <w:szCs w:val="24"/>
        </w:rPr>
        <w:t>;</w:t>
      </w:r>
    </w:p>
    <w:p w14:paraId="302B793C" w14:textId="00486C63" w:rsidR="00D437AA" w:rsidRPr="0069486C" w:rsidRDefault="00D437AA" w:rsidP="0069486C">
      <w:pPr>
        <w:spacing w:line="240" w:lineRule="auto"/>
        <w:rPr>
          <w:sz w:val="24"/>
          <w:szCs w:val="24"/>
        </w:rPr>
      </w:pPr>
      <w:r w:rsidRPr="0069486C">
        <w:rPr>
          <w:sz w:val="24"/>
          <w:szCs w:val="24"/>
        </w:rPr>
        <w:t>Tuesday 25</w:t>
      </w:r>
      <w:r w:rsidRPr="0069486C">
        <w:rPr>
          <w:sz w:val="24"/>
          <w:szCs w:val="24"/>
          <w:vertAlign w:val="superscript"/>
        </w:rPr>
        <w:t>th</w:t>
      </w:r>
      <w:r w:rsidRPr="0069486C">
        <w:rPr>
          <w:sz w:val="24"/>
          <w:szCs w:val="24"/>
        </w:rPr>
        <w:t xml:space="preserve"> June 2019</w:t>
      </w:r>
    </w:p>
    <w:p w14:paraId="7572C536" w14:textId="4F04B21D" w:rsidR="00D437AA" w:rsidRPr="0069486C" w:rsidRDefault="00D437AA" w:rsidP="0069486C">
      <w:pPr>
        <w:spacing w:line="240" w:lineRule="auto"/>
        <w:rPr>
          <w:sz w:val="24"/>
          <w:szCs w:val="24"/>
        </w:rPr>
      </w:pPr>
    </w:p>
    <w:p w14:paraId="159FB655" w14:textId="7F7F5C55" w:rsidR="00D437AA" w:rsidRPr="0069486C" w:rsidRDefault="00D437AA" w:rsidP="0069486C">
      <w:pPr>
        <w:pStyle w:val="ListParagraph"/>
        <w:numPr>
          <w:ilvl w:val="0"/>
          <w:numId w:val="1"/>
        </w:numPr>
        <w:spacing w:line="240" w:lineRule="auto"/>
        <w:rPr>
          <w:sz w:val="24"/>
          <w:szCs w:val="24"/>
        </w:rPr>
      </w:pPr>
      <w:r w:rsidRPr="0069486C">
        <w:rPr>
          <w:sz w:val="24"/>
          <w:szCs w:val="24"/>
        </w:rPr>
        <w:t>The assignment due date</w:t>
      </w:r>
      <w:r w:rsidR="00A12083" w:rsidRPr="0069486C">
        <w:rPr>
          <w:sz w:val="24"/>
          <w:szCs w:val="24"/>
        </w:rPr>
        <w:t>;</w:t>
      </w:r>
    </w:p>
    <w:p w14:paraId="764A2740" w14:textId="7E3458C2" w:rsidR="00D437AA" w:rsidRPr="0069486C" w:rsidRDefault="00D437AA" w:rsidP="0069486C">
      <w:pPr>
        <w:spacing w:line="240" w:lineRule="auto"/>
        <w:rPr>
          <w:sz w:val="24"/>
          <w:szCs w:val="24"/>
        </w:rPr>
      </w:pPr>
      <w:r w:rsidRPr="0069486C">
        <w:rPr>
          <w:sz w:val="24"/>
          <w:szCs w:val="24"/>
        </w:rPr>
        <w:t>Tuesday 20</w:t>
      </w:r>
      <w:r w:rsidRPr="0069486C">
        <w:rPr>
          <w:sz w:val="24"/>
          <w:szCs w:val="24"/>
          <w:vertAlign w:val="superscript"/>
        </w:rPr>
        <w:t>th</w:t>
      </w:r>
      <w:r w:rsidRPr="0069486C">
        <w:rPr>
          <w:sz w:val="24"/>
          <w:szCs w:val="24"/>
        </w:rPr>
        <w:t xml:space="preserve"> August 2019</w:t>
      </w:r>
    </w:p>
    <w:p w14:paraId="393DF879" w14:textId="19720650" w:rsidR="00D437AA" w:rsidRPr="0069486C" w:rsidRDefault="00D437AA" w:rsidP="0069486C">
      <w:pPr>
        <w:spacing w:line="240" w:lineRule="auto"/>
        <w:rPr>
          <w:sz w:val="24"/>
          <w:szCs w:val="24"/>
        </w:rPr>
      </w:pPr>
    </w:p>
    <w:p w14:paraId="65E3F889" w14:textId="54062E7A" w:rsidR="00D437AA" w:rsidRPr="0069486C" w:rsidRDefault="00D437AA" w:rsidP="0069486C">
      <w:pPr>
        <w:pStyle w:val="ListParagraph"/>
        <w:numPr>
          <w:ilvl w:val="0"/>
          <w:numId w:val="1"/>
        </w:numPr>
        <w:spacing w:line="240" w:lineRule="auto"/>
        <w:rPr>
          <w:sz w:val="24"/>
          <w:szCs w:val="24"/>
        </w:rPr>
      </w:pPr>
      <w:r w:rsidRPr="0069486C">
        <w:rPr>
          <w:sz w:val="24"/>
          <w:szCs w:val="24"/>
        </w:rPr>
        <w:t>Dec</w:t>
      </w:r>
      <w:r w:rsidR="001209A5" w:rsidRPr="0069486C">
        <w:rPr>
          <w:sz w:val="24"/>
          <w:szCs w:val="24"/>
        </w:rPr>
        <w:t>laration</w:t>
      </w:r>
      <w:r w:rsidR="00A12083" w:rsidRPr="0069486C">
        <w:rPr>
          <w:sz w:val="24"/>
          <w:szCs w:val="24"/>
        </w:rPr>
        <w:t>;</w:t>
      </w:r>
    </w:p>
    <w:p w14:paraId="772E902B" w14:textId="41DBF911" w:rsidR="001209A5" w:rsidRPr="0069486C" w:rsidRDefault="001209A5" w:rsidP="0069486C">
      <w:pPr>
        <w:spacing w:line="240" w:lineRule="auto"/>
        <w:rPr>
          <w:sz w:val="24"/>
          <w:szCs w:val="24"/>
        </w:rPr>
      </w:pPr>
      <w:r w:rsidRPr="0069486C">
        <w:rPr>
          <w:sz w:val="24"/>
          <w:szCs w:val="24"/>
        </w:rPr>
        <w:t>I declare that this work, which is submitted as part of my coursework, is entirely my own, except where clearly and explicitly stated.</w:t>
      </w:r>
    </w:p>
    <w:p w14:paraId="2EEEE6B4" w14:textId="4625AFDF" w:rsidR="001209A5" w:rsidRPr="0069486C" w:rsidRDefault="001209A5" w:rsidP="0069486C">
      <w:pPr>
        <w:spacing w:line="240" w:lineRule="auto"/>
        <w:rPr>
          <w:sz w:val="24"/>
          <w:szCs w:val="24"/>
        </w:rPr>
      </w:pPr>
    </w:p>
    <w:p w14:paraId="7169C8C4" w14:textId="77777777" w:rsidR="0069486C" w:rsidRPr="0069486C" w:rsidRDefault="001209A5" w:rsidP="0069486C">
      <w:pPr>
        <w:pStyle w:val="ListParagraph"/>
        <w:numPr>
          <w:ilvl w:val="0"/>
          <w:numId w:val="1"/>
        </w:numPr>
        <w:spacing w:line="240" w:lineRule="auto"/>
        <w:rPr>
          <w:sz w:val="24"/>
          <w:szCs w:val="24"/>
        </w:rPr>
      </w:pPr>
      <w:r w:rsidRPr="0069486C">
        <w:rPr>
          <w:sz w:val="24"/>
          <w:szCs w:val="24"/>
        </w:rPr>
        <w:t>A clear statement of how to configure and deploy the web application</w:t>
      </w:r>
      <w:r w:rsidR="00A12083" w:rsidRPr="0069486C">
        <w:rPr>
          <w:sz w:val="24"/>
          <w:szCs w:val="24"/>
        </w:rPr>
        <w:t>;</w:t>
      </w:r>
    </w:p>
    <w:p w14:paraId="120D729A" w14:textId="31E320B0" w:rsidR="00A12083" w:rsidRPr="0069486C" w:rsidRDefault="00A12083" w:rsidP="0069486C">
      <w:pPr>
        <w:spacing w:line="240" w:lineRule="auto"/>
        <w:rPr>
          <w:sz w:val="24"/>
          <w:szCs w:val="24"/>
        </w:rPr>
      </w:pPr>
      <w:r w:rsidRPr="0069486C">
        <w:rPr>
          <w:sz w:val="24"/>
          <w:szCs w:val="24"/>
        </w:rPr>
        <w:t xml:space="preserve"> </w:t>
      </w:r>
    </w:p>
    <w:p w14:paraId="04D5BB66" w14:textId="77777777" w:rsidR="00860295" w:rsidRPr="0069486C" w:rsidRDefault="00A12083" w:rsidP="0069486C">
      <w:pPr>
        <w:pStyle w:val="ListParagraph"/>
        <w:numPr>
          <w:ilvl w:val="0"/>
          <w:numId w:val="2"/>
        </w:numPr>
        <w:spacing w:line="240" w:lineRule="auto"/>
        <w:rPr>
          <w:sz w:val="24"/>
          <w:szCs w:val="24"/>
        </w:rPr>
      </w:pPr>
      <w:r w:rsidRPr="0069486C">
        <w:rPr>
          <w:sz w:val="24"/>
          <w:szCs w:val="24"/>
        </w:rPr>
        <w:t xml:space="preserve">From </w:t>
      </w:r>
      <w:r w:rsidR="00860295" w:rsidRPr="0069486C">
        <w:rPr>
          <w:sz w:val="24"/>
          <w:szCs w:val="24"/>
        </w:rPr>
        <w:t>the (index.php: home page),</w:t>
      </w:r>
      <w:r w:rsidRPr="0069486C">
        <w:rPr>
          <w:sz w:val="24"/>
          <w:szCs w:val="24"/>
        </w:rPr>
        <w:t xml:space="preserve"> the user can navigate the website easily. User can use the search functionality and browse package deals from the home page.</w:t>
      </w:r>
    </w:p>
    <w:p w14:paraId="54D04A86" w14:textId="3424A1B3" w:rsidR="00860295" w:rsidRPr="0069486C" w:rsidRDefault="00860295" w:rsidP="0069486C">
      <w:pPr>
        <w:pStyle w:val="ListParagraph"/>
        <w:numPr>
          <w:ilvl w:val="0"/>
          <w:numId w:val="2"/>
        </w:numPr>
        <w:spacing w:line="240" w:lineRule="auto"/>
        <w:rPr>
          <w:sz w:val="24"/>
          <w:szCs w:val="24"/>
        </w:rPr>
      </w:pPr>
      <w:r w:rsidRPr="0069486C">
        <w:rPr>
          <w:sz w:val="24"/>
          <w:szCs w:val="24"/>
        </w:rPr>
        <w:t xml:space="preserve">The search allows them to search places that this website offers package deals on. This and browsing packages </w:t>
      </w:r>
      <w:r w:rsidR="0069486C" w:rsidRPr="0069486C">
        <w:rPr>
          <w:sz w:val="24"/>
          <w:szCs w:val="24"/>
        </w:rPr>
        <w:t>are</w:t>
      </w:r>
      <w:r w:rsidRPr="0069486C">
        <w:rPr>
          <w:sz w:val="24"/>
          <w:szCs w:val="24"/>
        </w:rPr>
        <w:t xml:space="preserve"> </w:t>
      </w:r>
      <w:r w:rsidR="0069486C" w:rsidRPr="0069486C">
        <w:rPr>
          <w:sz w:val="24"/>
          <w:szCs w:val="24"/>
        </w:rPr>
        <w:t xml:space="preserve">in </w:t>
      </w:r>
      <w:r w:rsidRPr="0069486C">
        <w:rPr>
          <w:sz w:val="24"/>
          <w:szCs w:val="24"/>
        </w:rPr>
        <w:t>a public area and anyone can do this even unregistered users.</w:t>
      </w:r>
      <w:r w:rsidR="00A12083" w:rsidRPr="0069486C">
        <w:rPr>
          <w:sz w:val="24"/>
          <w:szCs w:val="24"/>
        </w:rPr>
        <w:t xml:space="preserve"> </w:t>
      </w:r>
    </w:p>
    <w:p w14:paraId="6E12EA6D" w14:textId="77777777" w:rsidR="00860295" w:rsidRPr="0069486C" w:rsidRDefault="00A12083" w:rsidP="0069486C">
      <w:pPr>
        <w:pStyle w:val="ListParagraph"/>
        <w:numPr>
          <w:ilvl w:val="0"/>
          <w:numId w:val="2"/>
        </w:numPr>
        <w:spacing w:line="240" w:lineRule="auto"/>
        <w:rPr>
          <w:sz w:val="24"/>
          <w:szCs w:val="24"/>
        </w:rPr>
      </w:pPr>
      <w:r w:rsidRPr="0069486C">
        <w:rPr>
          <w:sz w:val="24"/>
          <w:szCs w:val="24"/>
        </w:rPr>
        <w:t xml:space="preserve">If they would like to book or view their profile, they must register first by navigating to the SignIn/SignUp page from the home (index) page. </w:t>
      </w:r>
    </w:p>
    <w:p w14:paraId="456CAEEB" w14:textId="77777777" w:rsidR="00860295" w:rsidRPr="0069486C" w:rsidRDefault="00A12083" w:rsidP="0069486C">
      <w:pPr>
        <w:pStyle w:val="ListParagraph"/>
        <w:numPr>
          <w:ilvl w:val="0"/>
          <w:numId w:val="2"/>
        </w:numPr>
        <w:spacing w:line="240" w:lineRule="auto"/>
        <w:rPr>
          <w:sz w:val="24"/>
          <w:szCs w:val="24"/>
        </w:rPr>
      </w:pPr>
      <w:r w:rsidRPr="0069486C">
        <w:rPr>
          <w:sz w:val="24"/>
          <w:szCs w:val="24"/>
        </w:rPr>
        <w:lastRenderedPageBreak/>
        <w:t xml:space="preserve">Once the register the user must verify their email and if the email is valid, they will be sent an email to the address provided and can verify it by clicking on the verification link. </w:t>
      </w:r>
    </w:p>
    <w:p w14:paraId="2D0CE91D" w14:textId="77777777" w:rsidR="00860295" w:rsidRPr="0069486C" w:rsidRDefault="00A12083" w:rsidP="0069486C">
      <w:pPr>
        <w:pStyle w:val="ListParagraph"/>
        <w:numPr>
          <w:ilvl w:val="0"/>
          <w:numId w:val="2"/>
        </w:numPr>
        <w:spacing w:line="240" w:lineRule="auto"/>
        <w:rPr>
          <w:sz w:val="24"/>
          <w:szCs w:val="24"/>
        </w:rPr>
      </w:pPr>
      <w:r w:rsidRPr="0069486C">
        <w:rPr>
          <w:sz w:val="24"/>
          <w:szCs w:val="24"/>
        </w:rPr>
        <w:t xml:space="preserve">Once they do this, they can sign in and view their profile. </w:t>
      </w:r>
    </w:p>
    <w:p w14:paraId="37D23EE2" w14:textId="77777777" w:rsidR="00860295" w:rsidRPr="0069486C" w:rsidRDefault="00A12083" w:rsidP="0069486C">
      <w:pPr>
        <w:pStyle w:val="ListParagraph"/>
        <w:numPr>
          <w:ilvl w:val="0"/>
          <w:numId w:val="2"/>
        </w:numPr>
        <w:spacing w:line="240" w:lineRule="auto"/>
        <w:rPr>
          <w:sz w:val="24"/>
          <w:szCs w:val="24"/>
        </w:rPr>
      </w:pPr>
      <w:r w:rsidRPr="0069486C">
        <w:rPr>
          <w:sz w:val="24"/>
          <w:szCs w:val="24"/>
        </w:rPr>
        <w:t xml:space="preserve">On the profile page they can see their username used to login and their email address allocated to that user account, from here they can change their password by clicking on change password on the profile page and also on the profile page they can document their holidays by adding pictures straight from their device. </w:t>
      </w:r>
    </w:p>
    <w:p w14:paraId="3CFB18B8" w14:textId="17C32345" w:rsidR="001209A5" w:rsidRPr="0069486C" w:rsidRDefault="00A12083" w:rsidP="0069486C">
      <w:pPr>
        <w:pStyle w:val="ListParagraph"/>
        <w:numPr>
          <w:ilvl w:val="0"/>
          <w:numId w:val="2"/>
        </w:numPr>
        <w:spacing w:line="240" w:lineRule="auto"/>
        <w:rPr>
          <w:sz w:val="24"/>
          <w:szCs w:val="24"/>
        </w:rPr>
      </w:pPr>
      <w:r w:rsidRPr="0069486C">
        <w:rPr>
          <w:sz w:val="24"/>
          <w:szCs w:val="24"/>
        </w:rPr>
        <w:t xml:space="preserve">They can navigate to a My Bookings page from their profile and make a reservation for a hotel room </w:t>
      </w:r>
      <w:r w:rsidR="00860295" w:rsidRPr="0069486C">
        <w:rPr>
          <w:sz w:val="24"/>
          <w:szCs w:val="24"/>
        </w:rPr>
        <w:t>by filling out a form.</w:t>
      </w:r>
    </w:p>
    <w:p w14:paraId="18E53120" w14:textId="7DBD81C9" w:rsidR="00860295" w:rsidRPr="0069486C" w:rsidRDefault="00860295" w:rsidP="0069486C">
      <w:pPr>
        <w:pStyle w:val="ListParagraph"/>
        <w:numPr>
          <w:ilvl w:val="0"/>
          <w:numId w:val="2"/>
        </w:numPr>
        <w:spacing w:line="240" w:lineRule="auto"/>
        <w:rPr>
          <w:sz w:val="24"/>
          <w:szCs w:val="24"/>
        </w:rPr>
      </w:pPr>
      <w:r w:rsidRPr="0069486C">
        <w:rPr>
          <w:sz w:val="24"/>
          <w:szCs w:val="24"/>
        </w:rPr>
        <w:t>Also, on the login page, the user can select forgot password and from here they will be asked to provide the email account used with the registered account and once they enter the email, they will be sent an email to that address with a new password concatenated onto their email address and they can enter this to get into their profile and from here can proceed to change their password to what they want.</w:t>
      </w:r>
    </w:p>
    <w:sectPr w:rsidR="00860295" w:rsidRPr="0069486C" w:rsidSect="00D437A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825E3"/>
    <w:multiLevelType w:val="hybridMultilevel"/>
    <w:tmpl w:val="1AD273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7B77976"/>
    <w:multiLevelType w:val="hybridMultilevel"/>
    <w:tmpl w:val="DC345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AA"/>
    <w:rsid w:val="001209A5"/>
    <w:rsid w:val="0069486C"/>
    <w:rsid w:val="00860295"/>
    <w:rsid w:val="009E332A"/>
    <w:rsid w:val="00A12083"/>
    <w:rsid w:val="00D437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E818"/>
  <w15:chartTrackingRefBased/>
  <w15:docId w15:val="{733E9A86-9ECD-4F18-8AD2-2A8538DA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37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37AA"/>
    <w:rPr>
      <w:rFonts w:eastAsiaTheme="minorEastAsia"/>
      <w:lang w:val="en-US"/>
    </w:rPr>
  </w:style>
  <w:style w:type="paragraph" w:styleId="ListParagraph">
    <w:name w:val="List Paragraph"/>
    <w:basedOn w:val="Normal"/>
    <w:uiPriority w:val="34"/>
    <w:qFormat/>
    <w:rsid w:val="00D437AA"/>
    <w:pPr>
      <w:ind w:left="720"/>
      <w:contextualSpacing/>
    </w:pPr>
  </w:style>
  <w:style w:type="character" w:styleId="Hyperlink">
    <w:name w:val="Hyperlink"/>
    <w:basedOn w:val="DefaultParagraphFont"/>
    <w:uiPriority w:val="99"/>
    <w:semiHidden/>
    <w:unhideWhenUsed/>
    <w:rsid w:val="00D43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hurram1997/WebDevAug20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Refernece Document For TravelTime Travel Agency</dc:title>
  <dc:subject/>
  <dc:creator>Khurram Farooq C16364286@mydit.ie</dc:creator>
  <cp:keywords/>
  <dc:description/>
  <cp:lastModifiedBy>Khurram Farooq</cp:lastModifiedBy>
  <cp:revision>1</cp:revision>
  <dcterms:created xsi:type="dcterms:W3CDTF">2019-08-20T01:31:00Z</dcterms:created>
  <dcterms:modified xsi:type="dcterms:W3CDTF">2019-08-20T02:16:00Z</dcterms:modified>
</cp:coreProperties>
</file>